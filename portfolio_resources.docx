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Helvetica" w:cs="Helvetica" w:hAnsi="Helvetica" w:eastAsia="Helvetica"/>
          <w:b w:val="1"/>
          <w:bCs w:val="1"/>
          <w:outline w:val="0"/>
          <w:color w:val="244084"/>
          <w:sz w:val="32"/>
          <w:szCs w:val="32"/>
          <w:u w:color="244084"/>
          <w14:textFill>
            <w14:solidFill>
              <w14:srgbClr w14:val="244084"/>
            </w14:solidFill>
          </w14:textFill>
        </w:rPr>
      </w:pPr>
      <w:r>
        <w:rPr>
          <w:rFonts w:ascii="Helvetica" w:hAnsi="Helvetica"/>
          <w:b w:val="1"/>
          <w:bCs w:val="1"/>
          <w:outline w:val="0"/>
          <w:color w:val="244084"/>
          <w:sz w:val="36"/>
          <w:szCs w:val="36"/>
          <w:u w:color="244084"/>
          <w:rtl w:val="0"/>
          <w:lang w:val="en-US"/>
          <w14:textFill>
            <w14:solidFill>
              <w14:srgbClr w14:val="244084"/>
            </w14:solidFill>
          </w14:textFill>
        </w:rPr>
        <w:t>Portfolio Resources</w:t>
      </w:r>
    </w:p>
    <w:p>
      <w:pPr>
        <w:pStyle w:val="Body A"/>
        <w:rPr>
          <w:rFonts w:ascii="Helvetica" w:cs="Helvetica" w:hAnsi="Helvetica" w:eastAsia="Helvetica"/>
          <w:b w:val="1"/>
          <w:bCs w:val="1"/>
          <w:outline w:val="0"/>
          <w:color w:val="244084"/>
          <w:sz w:val="24"/>
          <w:szCs w:val="24"/>
          <w:u w:color="244084"/>
          <w14:textFill>
            <w14:solidFill>
              <w14:srgbClr w14:val="244084"/>
            </w14:solidFill>
          </w14:textFill>
        </w:rPr>
      </w:pPr>
      <w:r>
        <w:rPr>
          <w:rFonts w:ascii="Arial" w:hAnsi="Arial"/>
          <w:b w:val="1"/>
          <w:bCs w:val="1"/>
          <w:outline w:val="0"/>
          <w:color w:val="244084"/>
          <w:sz w:val="26"/>
          <w:szCs w:val="26"/>
          <w:u w:color="244084"/>
          <w:rtl w:val="0"/>
          <w:lang w:val="en-US"/>
          <w14:textFill>
            <w14:solidFill>
              <w14:srgbClr w14:val="244084"/>
            </w14:solidFill>
          </w14:textFill>
        </w:rPr>
        <w:t>Existing Work</w:t>
      </w:r>
    </w:p>
    <w:p>
      <w:pPr>
        <w:pStyle w:val="Body A"/>
        <w:spacing w:line="264" w:lineRule="auto"/>
        <w:rPr>
          <w:rFonts w:ascii="Arial" w:cs="Arial" w:hAnsi="Arial" w:eastAsia="Arial"/>
          <w:sz w:val="24"/>
          <w:szCs w:val="24"/>
        </w:rPr>
      </w:pPr>
      <w:r>
        <w:rPr>
          <w:rFonts w:ascii="Arial" w:hAnsi="Arial"/>
          <w:sz w:val="24"/>
          <w:szCs w:val="24"/>
          <w:rtl w:val="0"/>
          <w:lang w:val="en-US"/>
        </w:rPr>
        <w:t>1) ExistingWork_Tzu-Yu_Lo_01 (Bonnie</w:t>
      </w:r>
      <w:r>
        <w:rPr>
          <w:rFonts w:ascii="Arial" w:hAnsi="Arial" w:hint="default"/>
          <w:sz w:val="24"/>
          <w:szCs w:val="24"/>
          <w:rtl w:val="0"/>
          <w:lang w:val="en-US"/>
        </w:rPr>
        <w:t>’</w:t>
      </w:r>
      <w:r>
        <w:rPr>
          <w:rFonts w:ascii="Arial" w:hAnsi="Arial"/>
          <w:sz w:val="24"/>
          <w:szCs w:val="24"/>
          <w:rtl w:val="0"/>
          <w:lang w:val="en-US"/>
        </w:rPr>
        <w:t xml:space="preserve">s Bakery_ </w:t>
      </w:r>
      <w:del w:id="0" w:date="2021-11-20T15:37:17Z" w:author="Tzu-Yu Lo">
        <w:r>
          <w:rPr>
            <w:rFonts w:ascii="Arial" w:hAnsi="Arial"/>
            <w:sz w:val="24"/>
            <w:szCs w:val="24"/>
            <w:rtl w:val="0"/>
            <w:lang w:val="en-US"/>
          </w:rPr>
          <w:delText>(</w:delText>
        </w:r>
      </w:del>
      <w:r>
        <w:rPr>
          <w:rFonts w:ascii="Arial" w:hAnsi="Arial"/>
          <w:sz w:val="24"/>
          <w:szCs w:val="24"/>
          <w:rtl w:val="0"/>
          <w:lang w:val="en-US"/>
        </w:rPr>
        <w:t>Web design)</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Home.png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Products.png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Products_2.png</w:t>
      </w:r>
    </w:p>
    <w:p>
      <w:pPr>
        <w:pStyle w:val="Body A"/>
        <w:spacing w:line="264" w:lineRule="auto"/>
        <w:rPr>
          <w:rFonts w:ascii="Arial" w:cs="Arial" w:hAnsi="Arial" w:eastAsia="Arial"/>
          <w:sz w:val="24"/>
          <w:szCs w:val="24"/>
        </w:rPr>
      </w:pPr>
    </w:p>
    <w:p>
      <w:pPr>
        <w:pStyle w:val="Body A"/>
        <w:spacing w:line="264" w:lineRule="auto"/>
        <w:rPr>
          <w:rFonts w:ascii="Arial" w:cs="Arial" w:hAnsi="Arial" w:eastAsia="Arial"/>
          <w:sz w:val="24"/>
          <w:szCs w:val="24"/>
        </w:rPr>
      </w:pPr>
      <w:r>
        <w:rPr>
          <w:rFonts w:ascii="Arial" w:hAnsi="Arial"/>
          <w:sz w:val="24"/>
          <w:szCs w:val="24"/>
          <w:rtl w:val="0"/>
          <w:lang w:val="en-US"/>
        </w:rPr>
        <w:t>2) ExistingWork_Tzu-Yu_Lo_02 (Stethoscope Package Design_</w:t>
      </w:r>
      <w:del w:id="1" w:date="2021-11-20T15:37:52Z" w:author="Tzu-Yu Lo">
        <w:r>
          <w:rPr>
            <w:rFonts w:ascii="Arial" w:hAnsi="Arial"/>
            <w:sz w:val="24"/>
            <w:szCs w:val="24"/>
            <w:rtl w:val="0"/>
            <w:lang w:val="en-US"/>
          </w:rPr>
          <w:delText xml:space="preserve"> (</w:delText>
        </w:r>
      </w:del>
      <w:r>
        <w:rPr>
          <w:rFonts w:ascii="Arial" w:hAnsi="Arial"/>
          <w:sz w:val="24"/>
          <w:szCs w:val="24"/>
          <w:rtl w:val="0"/>
          <w:lang w:val="en-US"/>
        </w:rPr>
        <w:t>Package design)</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style_1.jpg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style_2.jpg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package_1.png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package_2.png</w:t>
      </w:r>
    </w:p>
    <w:p>
      <w:pPr>
        <w:pStyle w:val="Body A"/>
        <w:spacing w:line="264" w:lineRule="auto"/>
        <w:rPr>
          <w:rFonts w:ascii="Arial" w:cs="Arial" w:hAnsi="Arial" w:eastAsia="Arial"/>
          <w:sz w:val="24"/>
          <w:szCs w:val="24"/>
        </w:rPr>
      </w:pPr>
    </w:p>
    <w:p>
      <w:pPr>
        <w:pStyle w:val="Body A"/>
        <w:spacing w:line="264" w:lineRule="auto"/>
        <w:rPr>
          <w:rFonts w:ascii="Arial" w:cs="Arial" w:hAnsi="Arial" w:eastAsia="Arial"/>
          <w:sz w:val="24"/>
          <w:szCs w:val="24"/>
        </w:rPr>
      </w:pPr>
      <w:r>
        <w:rPr>
          <w:rFonts w:ascii="Arial" w:hAnsi="Arial"/>
          <w:sz w:val="24"/>
          <w:szCs w:val="24"/>
          <w:rtl w:val="0"/>
          <w:lang w:val="en-US"/>
        </w:rPr>
        <w:t>3) ExistingWork_Tzu-Yu_Lo_03 (Christmas Card_</w:t>
      </w:r>
      <w:del w:id="2" w:date="2021-11-20T15:38:16Z" w:author="Tzu-Yu Lo">
        <w:r>
          <w:rPr>
            <w:rFonts w:ascii="Arial" w:hAnsi="Arial"/>
            <w:sz w:val="24"/>
            <w:szCs w:val="24"/>
            <w:rtl w:val="0"/>
            <w:lang w:val="en-US"/>
          </w:rPr>
          <w:delText xml:space="preserve"> (</w:delText>
        </w:r>
      </w:del>
      <w:r>
        <w:rPr>
          <w:rFonts w:ascii="Arial" w:hAnsi="Arial"/>
          <w:sz w:val="24"/>
          <w:szCs w:val="24"/>
          <w:rtl w:val="0"/>
          <w:lang w:val="en-US"/>
        </w:rPr>
        <w:t>Graphic design)</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card.jpg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Card_2.jpg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sketch.ai</w:t>
      </w:r>
    </w:p>
    <w:p>
      <w:pPr>
        <w:pStyle w:val="Body A"/>
        <w:spacing w:line="264" w:lineRule="auto"/>
        <w:rPr>
          <w:rFonts w:ascii="Arial" w:cs="Arial" w:hAnsi="Arial" w:eastAsia="Arial"/>
          <w:sz w:val="24"/>
          <w:szCs w:val="24"/>
        </w:rPr>
      </w:pPr>
    </w:p>
    <w:p>
      <w:pPr>
        <w:pStyle w:val="Body A"/>
        <w:spacing w:line="264" w:lineRule="auto"/>
        <w:rPr>
          <w:rFonts w:ascii="Arial" w:cs="Arial" w:hAnsi="Arial" w:eastAsia="Arial"/>
          <w:sz w:val="24"/>
          <w:szCs w:val="24"/>
        </w:rPr>
      </w:pPr>
      <w:r>
        <w:rPr>
          <w:rFonts w:ascii="Arial" w:hAnsi="Arial"/>
          <w:sz w:val="24"/>
          <w:szCs w:val="24"/>
          <w:rtl w:val="0"/>
          <w:lang w:val="en-US"/>
        </w:rPr>
        <w:t>4) ExistingWork_Tzu-Yu_Lo_04 (Smile Bakery Logo_</w:t>
      </w:r>
      <w:del w:id="3" w:date="2021-11-20T15:39:01Z" w:author="Tzu-Yu Lo">
        <w:r>
          <w:rPr>
            <w:rFonts w:ascii="Arial" w:hAnsi="Arial"/>
            <w:sz w:val="24"/>
            <w:szCs w:val="24"/>
            <w:rtl w:val="0"/>
            <w:lang w:val="en-US"/>
          </w:rPr>
          <w:delText xml:space="preserve"> (</w:delText>
        </w:r>
      </w:del>
      <w:r>
        <w:rPr>
          <w:rFonts w:ascii="Arial" w:hAnsi="Arial"/>
          <w:sz w:val="24"/>
          <w:szCs w:val="24"/>
          <w:rtl w:val="0"/>
          <w:lang w:val="en-US"/>
        </w:rPr>
        <w:t>Graphic design)</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smile bakery.ai</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sketch.jpg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bag.jpg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Bag.psd</w:t>
      </w:r>
    </w:p>
    <w:p>
      <w:pPr>
        <w:pStyle w:val="Body A"/>
        <w:spacing w:line="264" w:lineRule="auto"/>
        <w:rPr>
          <w:rFonts w:ascii="Arial" w:cs="Arial" w:hAnsi="Arial" w:eastAsia="Arial"/>
          <w:sz w:val="24"/>
          <w:szCs w:val="24"/>
        </w:rPr>
      </w:pPr>
    </w:p>
    <w:p>
      <w:pPr>
        <w:pStyle w:val="Body A"/>
        <w:spacing w:line="264" w:lineRule="auto"/>
        <w:rPr>
          <w:rFonts w:ascii="Arial" w:cs="Arial" w:hAnsi="Arial" w:eastAsia="Arial"/>
          <w:sz w:val="24"/>
          <w:szCs w:val="24"/>
        </w:rPr>
      </w:pPr>
      <w:r>
        <w:rPr>
          <w:rFonts w:ascii="Arial" w:hAnsi="Arial"/>
          <w:sz w:val="24"/>
          <w:szCs w:val="24"/>
          <w:rtl w:val="0"/>
          <w:lang w:val="en-US"/>
        </w:rPr>
        <w:t>5) ExistingWork_Tzu-Yu_Lo_05 (3D Character Design_</w:t>
      </w:r>
      <w:del w:id="4" w:date="2021-11-20T15:39:15Z" w:author="Tzu-Yu Lo">
        <w:r>
          <w:rPr>
            <w:rFonts w:ascii="Arial" w:hAnsi="Arial"/>
            <w:sz w:val="24"/>
            <w:szCs w:val="24"/>
            <w:rtl w:val="0"/>
            <w:lang w:val="en-US"/>
          </w:rPr>
          <w:delText xml:space="preserve"> (</w:delText>
        </w:r>
      </w:del>
      <w:r>
        <w:rPr>
          <w:rFonts w:ascii="Arial" w:hAnsi="Arial"/>
          <w:sz w:val="24"/>
          <w:szCs w:val="24"/>
          <w:rtl w:val="0"/>
          <w:lang w:val="en-US"/>
        </w:rPr>
        <w:t>3D design &amp; animation)</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boy-f.png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boy-s.png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boy-b.png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boy.mp4</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Boy.c4d</w:t>
      </w:r>
    </w:p>
    <w:p>
      <w:pPr>
        <w:pStyle w:val="Body A"/>
        <w:spacing w:line="264" w:lineRule="auto"/>
        <w:rPr>
          <w:rFonts w:ascii="Arial" w:cs="Arial" w:hAnsi="Arial" w:eastAsia="Arial"/>
          <w:sz w:val="24"/>
          <w:szCs w:val="24"/>
        </w:rPr>
      </w:pPr>
    </w:p>
    <w:p>
      <w:pPr>
        <w:pStyle w:val="Body A"/>
        <w:spacing w:line="264" w:lineRule="auto"/>
        <w:rPr>
          <w:rFonts w:ascii="Arial" w:cs="Arial" w:hAnsi="Arial" w:eastAsia="Arial"/>
          <w:sz w:val="24"/>
          <w:szCs w:val="24"/>
        </w:rPr>
      </w:pPr>
      <w:r>
        <w:rPr>
          <w:rFonts w:ascii="Arial" w:hAnsi="Arial"/>
          <w:sz w:val="24"/>
          <w:szCs w:val="24"/>
          <w:rtl w:val="0"/>
          <w:lang w:val="en-US"/>
        </w:rPr>
        <w:t>6) ExistingWork_Tzu-Yu_Lo_06 (</w:t>
      </w:r>
      <w:del w:id="5" w:date="2021-11-22T13:03:52Z" w:author="Tzu-Yu Lo">
        <w:r>
          <w:rPr>
            <w:rFonts w:ascii="Arial" w:hAnsi="Arial"/>
            <w:sz w:val="24"/>
            <w:szCs w:val="24"/>
            <w:rtl w:val="0"/>
            <w:lang w:val="en-US"/>
          </w:rPr>
          <w:delText>N</w:delText>
        </w:r>
      </w:del>
      <w:del w:id="6" w:date="2021-11-20T15:45:06Z" w:author="Tzu-Yu Lo">
        <w:r>
          <w:rPr>
            <w:rFonts w:ascii="Arial" w:hAnsi="Arial"/>
            <w:sz w:val="24"/>
            <w:szCs w:val="24"/>
            <w:rtl w:val="0"/>
            <w:lang w:val="en-US"/>
          </w:rPr>
          <w:delText>n</w:delText>
        </w:r>
      </w:del>
      <w:del w:id="7" w:date="2021-11-22T13:03:52Z" w:author="Tzu-Yu Lo">
        <w:r>
          <w:rPr>
            <w:rFonts w:ascii="Arial" w:hAnsi="Arial"/>
            <w:sz w:val="24"/>
            <w:szCs w:val="24"/>
            <w:rtl w:val="0"/>
            <w:lang w:val="en-US"/>
          </w:rPr>
          <w:delText>atural disasters illustration</w:delText>
        </w:r>
      </w:del>
      <w:r>
        <w:rPr>
          <w:rFonts w:ascii="Arial" w:hAnsi="Arial"/>
          <w:sz w:val="24"/>
          <w:szCs w:val="24"/>
          <w:rtl w:val="0"/>
          <w:lang w:val="en-US"/>
        </w:rPr>
        <w:t>Interactive Map_</w:t>
      </w:r>
      <w:del w:id="8" w:date="2021-11-20T15:39:37Z" w:author="Tzu-Yu Lo">
        <w:r>
          <w:rPr>
            <w:rFonts w:ascii="Arial" w:hAnsi="Arial"/>
            <w:sz w:val="24"/>
            <w:szCs w:val="24"/>
            <w:rtl w:val="0"/>
            <w:lang w:val="en-US"/>
          </w:rPr>
          <w:delText xml:space="preserve"> (</w:delText>
        </w:r>
      </w:del>
      <w:del w:id="9" w:date="2021-11-22T13:04:21Z" w:author="Tzu-Yu Lo">
        <w:r>
          <w:rPr>
            <w:rFonts w:ascii="Arial" w:hAnsi="Arial"/>
            <w:sz w:val="24"/>
            <w:szCs w:val="24"/>
            <w:rtl w:val="0"/>
            <w:lang w:val="en-US"/>
          </w:rPr>
          <w:delText xml:space="preserve">Graphic </w:delText>
        </w:r>
      </w:del>
      <w:r>
        <w:rPr>
          <w:rFonts w:ascii="Arial" w:hAnsi="Arial"/>
          <w:sz w:val="24"/>
          <w:szCs w:val="24"/>
          <w:rtl w:val="0"/>
          <w:lang w:val="en-US"/>
        </w:rPr>
        <w:t>Web design)</w:t>
      </w:r>
    </w:p>
    <w:p>
      <w:pPr>
        <w:pStyle w:val="List Paragraph"/>
        <w:numPr>
          <w:ilvl w:val="0"/>
          <w:numId w:val="2"/>
        </w:numPr>
        <w:bidi w:val="0"/>
        <w:spacing w:line="264" w:lineRule="auto"/>
        <w:ind w:right="0"/>
        <w:jc w:val="left"/>
        <w:rPr>
          <w:rFonts w:ascii="Arial" w:hAnsi="Arial"/>
          <w:sz w:val="24"/>
          <w:szCs w:val="24"/>
          <w:rtl w:val="0"/>
          <w:lang w:val="en-US"/>
        </w:rPr>
      </w:pPr>
      <w:del w:id="10" w:date="2021-11-22T13:06:46Z" w:author="Tzu-Yu Lo">
        <w:r>
          <w:rPr>
            <w:rFonts w:ascii="Arial" w:hAnsi="Arial"/>
            <w:sz w:val="24"/>
            <w:szCs w:val="24"/>
            <w:rtl w:val="0"/>
            <w:lang w:val="en-US"/>
          </w:rPr>
          <w:delText>natural disasters.ai</w:delText>
        </w:r>
      </w:del>
      <w:r>
        <w:rPr>
          <w:rFonts w:ascii="Arial" w:hAnsi="Arial"/>
          <w:sz w:val="24"/>
          <w:szCs w:val="24"/>
          <w:rtl w:val="0"/>
          <w:lang w:val="en-US"/>
        </w:rPr>
        <w:t>Interactive Map_link.docx</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home.png</w:t>
      </w:r>
    </w:p>
    <w:p>
      <w:pPr>
        <w:pStyle w:val="List Paragraph"/>
        <w:numPr>
          <w:ilvl w:val="0"/>
          <w:numId w:val="2"/>
        </w:numPr>
        <w:bidi w:val="0"/>
        <w:spacing w:line="264" w:lineRule="auto"/>
        <w:ind w:right="0"/>
        <w:jc w:val="left"/>
        <w:rPr>
          <w:rFonts w:ascii="Arial" w:hAnsi="Arial"/>
          <w:sz w:val="24"/>
          <w:szCs w:val="24"/>
          <w:rtl w:val="0"/>
          <w:lang w:val="en-US"/>
        </w:rPr>
      </w:pPr>
      <w:r>
        <w:rPr>
          <w:rFonts w:ascii="Arial" w:hAnsi="Arial"/>
          <w:sz w:val="24"/>
          <w:szCs w:val="24"/>
          <w:rtl w:val="0"/>
          <w:lang w:val="en-US"/>
        </w:rPr>
        <w:t>map.png</w:t>
      </w:r>
    </w:p>
    <w:p>
      <w:pPr>
        <w:pStyle w:val="Body A"/>
        <w:rPr>
          <w:rFonts w:ascii="Helvetica" w:cs="Helvetica" w:hAnsi="Helvetica" w:eastAsia="Helvetica"/>
          <w:b w:val="1"/>
          <w:bCs w:val="1"/>
          <w:outline w:val="0"/>
          <w:color w:val="1b2e71"/>
          <w:sz w:val="24"/>
          <w:szCs w:val="24"/>
          <w:u w:color="1b2e71"/>
          <w14:textFill>
            <w14:solidFill>
              <w14:srgbClr w14:val="1B2E71"/>
            </w14:solidFill>
          </w14:textFill>
        </w:rPr>
      </w:pPr>
      <w:r>
        <w:br w:type="textWrapping"/>
      </w:r>
      <w:r>
        <w:rPr>
          <w:rFonts w:ascii="Arial" w:hAnsi="Arial"/>
          <w:b w:val="1"/>
          <w:bCs w:val="1"/>
          <w:outline w:val="0"/>
          <w:color w:val="1b2e71"/>
          <w:sz w:val="26"/>
          <w:szCs w:val="26"/>
          <w:u w:color="1b2e71"/>
          <w:rtl w:val="0"/>
          <w:lang w:val="en-US"/>
          <w14:textFill>
            <w14:solidFill>
              <w14:srgbClr w14:val="1B2E71"/>
            </w14:solidFill>
          </w14:textFill>
        </w:rPr>
        <w:t>Work to Add</w:t>
      </w:r>
    </w:p>
    <w:p>
      <w:pPr>
        <w:pStyle w:val="Body A"/>
        <w:rPr>
          <w:rFonts w:ascii="Arial" w:cs="Arial" w:hAnsi="Arial" w:eastAsia="Arial"/>
          <w:sz w:val="24"/>
          <w:szCs w:val="24"/>
        </w:rPr>
      </w:pPr>
      <w:r>
        <w:rPr>
          <w:rFonts w:ascii="Arial" w:hAnsi="Arial"/>
          <w:sz w:val="24"/>
          <w:szCs w:val="24"/>
          <w:rtl w:val="0"/>
          <w:lang w:val="en-US"/>
        </w:rPr>
        <w:t>1) WorkToAdd_Tzu-Yu_Lo_01 (Juliet Salon_</w:t>
      </w:r>
      <w:del w:id="11" w:date="2021-11-20T15:40:30Z" w:author="Tzu-Yu Lo">
        <w:r>
          <w:rPr>
            <w:rFonts w:ascii="Arial" w:hAnsi="Arial"/>
            <w:sz w:val="24"/>
            <w:szCs w:val="24"/>
            <w:rtl w:val="0"/>
            <w:lang w:val="en-US"/>
          </w:rPr>
          <w:delText xml:space="preserve"> (</w:delText>
        </w:r>
      </w:del>
      <w:r>
        <w:rPr>
          <w:rFonts w:ascii="Arial" w:hAnsi="Arial"/>
          <w:sz w:val="24"/>
          <w:szCs w:val="24"/>
          <w:rtl w:val="0"/>
          <w:lang w:val="en-US"/>
        </w:rPr>
        <w:t>Graphic design)</w:t>
      </w:r>
    </w:p>
    <w:p>
      <w:pPr>
        <w:pStyle w:val="Body A"/>
        <w:rPr>
          <w:rFonts w:ascii="Arial" w:cs="Arial" w:hAnsi="Arial" w:eastAsia="Arial"/>
          <w:sz w:val="24"/>
          <w:szCs w:val="24"/>
        </w:rPr>
      </w:pPr>
      <w:r>
        <w:rPr>
          <w:rFonts w:ascii="Arial" w:hAnsi="Arial"/>
          <w:sz w:val="24"/>
          <w:szCs w:val="24"/>
          <w:rtl w:val="0"/>
          <w:lang w:val="en-US"/>
        </w:rPr>
        <w:t>Goal: Juliet Salon has been providing professional, quality hair care for women. Juliet Salon offers no-appointment convenience services and specializes in haircuts and style, colour and highlights. The logo and business card need to relate to the services and have hair salon elements.</w:t>
      </w:r>
    </w:p>
    <w:p>
      <w:pPr>
        <w:pStyle w:val="List Paragraph"/>
        <w:numPr>
          <w:ilvl w:val="0"/>
          <w:numId w:val="2"/>
        </w:numPr>
        <w:bidi w:val="0"/>
        <w:ind w:right="0"/>
        <w:jc w:val="left"/>
        <w:rPr>
          <w:rFonts w:ascii="Arial" w:hAnsi="Arial"/>
          <w:sz w:val="24"/>
          <w:szCs w:val="24"/>
          <w:rtl w:val="0"/>
          <w:lang w:val="en-US"/>
        </w:rPr>
      </w:pPr>
      <w:r>
        <w:rPr>
          <w:rFonts w:ascii="Arial" w:hAnsi="Arial"/>
          <w:sz w:val="24"/>
          <w:szCs w:val="24"/>
          <w:rtl w:val="0"/>
          <w:lang w:val="en-US"/>
        </w:rPr>
        <w:t>juliet_sketch.jpg</w:t>
      </w:r>
    </w:p>
    <w:p>
      <w:pPr>
        <w:pStyle w:val="Body A"/>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2) WorkToAdd_Tzu-Yu_Lo_02 (Red Wine Package Design</w:t>
      </w:r>
      <w:del w:id="12" w:date="2021-11-20T15:46:06Z" w:author="Tzu-Yu Lo">
        <w:r>
          <w:rPr>
            <w:rFonts w:ascii="Arial" w:hAnsi="Arial"/>
            <w:sz w:val="24"/>
            <w:szCs w:val="24"/>
            <w:rtl w:val="0"/>
            <w:lang w:val="en-US"/>
          </w:rPr>
          <w:delText xml:space="preserve"> </w:delText>
        </w:r>
      </w:del>
      <w:r>
        <w:rPr>
          <w:rFonts w:ascii="Arial" w:hAnsi="Arial"/>
          <w:sz w:val="24"/>
          <w:szCs w:val="24"/>
          <w:rtl w:val="0"/>
          <w:lang w:val="en-US"/>
        </w:rPr>
        <w:t>_</w:t>
      </w:r>
      <w:del w:id="13" w:date="2021-11-20T15:43:44Z" w:author="Tzu-Yu Lo">
        <w:r>
          <w:rPr>
            <w:rFonts w:ascii="Arial" w:hAnsi="Arial"/>
            <w:sz w:val="24"/>
            <w:szCs w:val="24"/>
            <w:rtl w:val="0"/>
            <w:lang w:val="en-US"/>
          </w:rPr>
          <w:delText>(</w:delText>
        </w:r>
      </w:del>
      <w:r>
        <w:rPr>
          <w:rFonts w:ascii="Arial" w:hAnsi="Arial"/>
          <w:sz w:val="24"/>
          <w:szCs w:val="24"/>
          <w:rtl w:val="0"/>
          <w:lang w:val="en-US"/>
        </w:rPr>
        <w:t>Package design)</w:t>
      </w:r>
    </w:p>
    <w:p>
      <w:pPr>
        <w:pStyle w:val="Body A"/>
        <w:rPr>
          <w:rFonts w:ascii="Arial" w:cs="Arial" w:hAnsi="Arial" w:eastAsia="Arial"/>
          <w:sz w:val="24"/>
          <w:szCs w:val="24"/>
        </w:rPr>
      </w:pPr>
      <w:r>
        <w:rPr>
          <w:rFonts w:ascii="Arial" w:hAnsi="Arial"/>
          <w:sz w:val="24"/>
          <w:szCs w:val="24"/>
          <w:rtl w:val="0"/>
          <w:lang w:val="en-US"/>
        </w:rPr>
        <w:t xml:space="preserve">Goal: Antarctica winery is going to market two red wines in 2022. Two wines will sell by combo. A wood box will have one merlot and one shiraz. The goal is to design two labels and a wood box which reveals elegance and decorum. Two labels need to be a series of design, and the colours collection need to be no more than three colours.  </w:t>
      </w:r>
    </w:p>
    <w:p>
      <w:pPr>
        <w:pStyle w:val="List Paragraph"/>
        <w:numPr>
          <w:ilvl w:val="0"/>
          <w:numId w:val="2"/>
        </w:numPr>
        <w:bidi w:val="0"/>
        <w:ind w:right="0"/>
        <w:jc w:val="left"/>
        <w:rPr>
          <w:rFonts w:ascii="Arial" w:hAnsi="Arial"/>
          <w:sz w:val="24"/>
          <w:szCs w:val="24"/>
          <w:rtl w:val="0"/>
          <w:lang w:val="en-US"/>
        </w:rPr>
      </w:pPr>
      <w:r>
        <w:rPr>
          <w:rFonts w:ascii="Arial" w:hAnsi="Arial"/>
          <w:sz w:val="24"/>
          <w:szCs w:val="24"/>
          <w:rtl w:val="0"/>
          <w:lang w:val="en-US"/>
        </w:rPr>
        <w:t>red_wine-sketch.jpg</w:t>
      </w:r>
    </w:p>
    <w:p>
      <w:pPr>
        <w:pStyle w:val="Body A"/>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3) WorkToAdd_Tzu-Yu_Lo_03 (Let</w:t>
      </w:r>
      <w:r>
        <w:rPr>
          <w:rFonts w:ascii="Arial" w:hAnsi="Arial" w:hint="default"/>
          <w:sz w:val="24"/>
          <w:szCs w:val="24"/>
          <w:rtl w:val="0"/>
          <w:lang w:val="en-US"/>
        </w:rPr>
        <w:t>’</w:t>
      </w:r>
      <w:r>
        <w:rPr>
          <w:rFonts w:ascii="Arial" w:hAnsi="Arial"/>
          <w:sz w:val="24"/>
          <w:szCs w:val="24"/>
          <w:rtl w:val="0"/>
          <w:lang w:val="en-US"/>
        </w:rPr>
        <w:t>s Play Tennis_</w:t>
      </w:r>
      <w:del w:id="14" w:date="2021-11-20T15:44:01Z" w:author="Tzu-Yu Lo">
        <w:r>
          <w:rPr>
            <w:rFonts w:ascii="Arial" w:hAnsi="Arial"/>
            <w:sz w:val="24"/>
            <w:szCs w:val="24"/>
            <w:rtl w:val="0"/>
            <w:lang w:val="en-US"/>
          </w:rPr>
          <w:delText xml:space="preserve"> (</w:delText>
        </w:r>
      </w:del>
      <w:r>
        <w:rPr>
          <w:rFonts w:ascii="Arial" w:hAnsi="Arial"/>
          <w:sz w:val="24"/>
          <w:szCs w:val="24"/>
          <w:rtl w:val="0"/>
          <w:lang w:val="en-US"/>
        </w:rPr>
        <w:t>Animation)</w:t>
      </w:r>
    </w:p>
    <w:p>
      <w:pPr>
        <w:pStyle w:val="Body A"/>
        <w:rPr>
          <w:rFonts w:ascii="Arial" w:cs="Arial" w:hAnsi="Arial" w:eastAsia="Arial"/>
          <w:sz w:val="24"/>
          <w:szCs w:val="24"/>
        </w:rPr>
      </w:pPr>
      <w:r>
        <w:rPr>
          <w:rFonts w:ascii="Arial" w:hAnsi="Arial"/>
          <w:sz w:val="24"/>
          <w:szCs w:val="24"/>
          <w:rtl w:val="0"/>
          <w:lang w:val="en-US"/>
        </w:rPr>
        <w:t>Goal: Create a 2 minutes motion project that incorporates animation, video and audio. In the video, make sure the lighting and camera angle. Consider the power of storytelling.</w:t>
      </w:r>
    </w:p>
    <w:p>
      <w:pPr>
        <w:pStyle w:val="List Paragraph"/>
        <w:numPr>
          <w:ilvl w:val="0"/>
          <w:numId w:val="2"/>
        </w:numPr>
        <w:bidi w:val="0"/>
        <w:ind w:right="0"/>
        <w:jc w:val="left"/>
        <w:rPr>
          <w:rFonts w:ascii="Arial" w:hAnsi="Arial"/>
          <w:sz w:val="24"/>
          <w:szCs w:val="24"/>
          <w:rtl w:val="0"/>
          <w:lang w:val="en-US"/>
        </w:rPr>
      </w:pPr>
      <w:r>
        <w:rPr>
          <w:rFonts w:ascii="Arial" w:hAnsi="Arial"/>
          <w:sz w:val="24"/>
          <w:szCs w:val="24"/>
          <w:rtl w:val="0"/>
          <w:lang w:val="en-US"/>
        </w:rPr>
        <w:t>tennis_script.jpg</w:t>
      </w:r>
    </w:p>
    <w:p>
      <w:pPr>
        <w:pStyle w:val="Body A"/>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4) WorkToAdd_Tzu-Yu_Lo_04 (3D Dining Room_</w:t>
      </w:r>
      <w:del w:id="15" w:date="2021-11-20T15:44:14Z" w:author="Tzu-Yu Lo">
        <w:r>
          <w:rPr>
            <w:rFonts w:ascii="Arial" w:hAnsi="Arial"/>
            <w:sz w:val="24"/>
            <w:szCs w:val="24"/>
            <w:rtl w:val="0"/>
            <w:lang w:val="en-US"/>
          </w:rPr>
          <w:delText xml:space="preserve"> (</w:delText>
        </w:r>
      </w:del>
      <w:r>
        <w:rPr>
          <w:rFonts w:ascii="Arial" w:hAnsi="Arial"/>
          <w:sz w:val="24"/>
          <w:szCs w:val="24"/>
          <w:rtl w:val="0"/>
          <w:lang w:val="en-US"/>
        </w:rPr>
        <w:t>3D design)</w:t>
      </w:r>
    </w:p>
    <w:p>
      <w:pPr>
        <w:pStyle w:val="List Paragraph"/>
        <w:numPr>
          <w:ilvl w:val="0"/>
          <w:numId w:val="2"/>
        </w:numPr>
        <w:bidi w:val="0"/>
        <w:ind w:right="0"/>
        <w:jc w:val="left"/>
        <w:rPr>
          <w:rFonts w:ascii="Arial" w:hAnsi="Arial"/>
          <w:sz w:val="24"/>
          <w:szCs w:val="24"/>
          <w:rtl w:val="0"/>
          <w:lang w:val="en-US"/>
        </w:rPr>
      </w:pPr>
      <w:r>
        <w:rPr>
          <w:rFonts w:ascii="Arial" w:hAnsi="Arial"/>
          <w:sz w:val="24"/>
          <w:szCs w:val="24"/>
          <w:rtl w:val="0"/>
          <w:lang w:val="en-US"/>
        </w:rPr>
        <w:t>dining_room.png</w:t>
      </w:r>
    </w:p>
    <w:p>
      <w:pPr>
        <w:pStyle w:val="Body A"/>
        <w:rPr>
          <w:ins w:id="16" w:date="2021-11-20T15:46:39Z" w:author="Tzu-Yu Lo"/>
          <w:rFonts w:ascii="Arial" w:cs="Arial" w:hAnsi="Arial" w:eastAsia="Arial"/>
          <w:sz w:val="24"/>
          <w:szCs w:val="24"/>
        </w:rPr>
      </w:pPr>
    </w:p>
    <w:p>
      <w:pPr>
        <w:pStyle w:val="Body A"/>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5) WorkToAdd_Tzu-Yu_Lo_05 (I</w:t>
      </w:r>
      <w:del w:id="17" w:date="2021-11-20T15:45:02Z" w:author="Tzu-Yu Lo">
        <w:r>
          <w:rPr>
            <w:rFonts w:ascii="Arial" w:hAnsi="Arial"/>
            <w:sz w:val="24"/>
            <w:szCs w:val="24"/>
            <w:rtl w:val="0"/>
            <w:lang w:val="en-US"/>
          </w:rPr>
          <w:delText>i</w:delText>
        </w:r>
      </w:del>
      <w:r>
        <w:rPr>
          <w:rFonts w:ascii="Arial" w:hAnsi="Arial"/>
          <w:sz w:val="24"/>
          <w:szCs w:val="24"/>
          <w:rtl w:val="0"/>
          <w:lang w:val="en-US"/>
        </w:rPr>
        <w:t>mpact of global warming Illustrations_</w:t>
      </w:r>
      <w:del w:id="18" w:date="2021-11-20T15:44:55Z" w:author="Tzu-Yu Lo">
        <w:r>
          <w:rPr>
            <w:rFonts w:ascii="Arial" w:hAnsi="Arial"/>
            <w:sz w:val="24"/>
            <w:szCs w:val="24"/>
            <w:rtl w:val="0"/>
            <w:lang w:val="en-US"/>
          </w:rPr>
          <w:delText xml:space="preserve"> (</w:delText>
        </w:r>
      </w:del>
      <w:r>
        <w:rPr>
          <w:rFonts w:ascii="Arial" w:hAnsi="Arial"/>
          <w:sz w:val="24"/>
          <w:szCs w:val="24"/>
          <w:rtl w:val="0"/>
          <w:lang w:val="en-US"/>
        </w:rPr>
        <w:t>Graphic Design)</w:t>
      </w:r>
    </w:p>
    <w:p>
      <w:pPr>
        <w:pStyle w:val="Body A"/>
        <w:rPr>
          <w:rFonts w:ascii="Arial" w:cs="Arial" w:hAnsi="Arial" w:eastAsia="Arial"/>
          <w:sz w:val="24"/>
          <w:szCs w:val="24"/>
        </w:rPr>
      </w:pPr>
      <w:r>
        <w:rPr>
          <w:rFonts w:ascii="Arial" w:hAnsi="Arial"/>
          <w:sz w:val="24"/>
          <w:szCs w:val="24"/>
          <w:rtl w:val="0"/>
          <w:lang w:val="en-US"/>
        </w:rPr>
        <w:t>Goal: Create three illustrations using koalas, polar bears, and monarch butterflies to be protagonists to present how urgent Global Warming is.</w:t>
      </w:r>
    </w:p>
    <w:p>
      <w:pPr>
        <w:pStyle w:val="List Paragraph"/>
        <w:numPr>
          <w:ilvl w:val="0"/>
          <w:numId w:val="2"/>
        </w:numPr>
        <w:bidi w:val="0"/>
        <w:ind w:right="0"/>
        <w:jc w:val="left"/>
        <w:rPr>
          <w:rFonts w:ascii="Arial" w:hAnsi="Arial"/>
          <w:sz w:val="24"/>
          <w:szCs w:val="24"/>
          <w:rtl w:val="0"/>
          <w:lang w:val="en-US"/>
        </w:rPr>
      </w:pPr>
      <w:r>
        <w:rPr>
          <w:rFonts w:ascii="Arial" w:hAnsi="Arial"/>
          <w:sz w:val="24"/>
          <w:szCs w:val="24"/>
          <w:rtl w:val="0"/>
          <w:lang w:val="en-US"/>
        </w:rPr>
        <w:t>koala.ai</w:t>
      </w:r>
    </w:p>
    <w:p>
      <w:pPr>
        <w:pStyle w:val="List Paragraph"/>
        <w:numPr>
          <w:ilvl w:val="0"/>
          <w:numId w:val="2"/>
        </w:numPr>
        <w:bidi w:val="0"/>
        <w:ind w:right="0"/>
        <w:jc w:val="left"/>
        <w:rPr>
          <w:rFonts w:ascii="Arial" w:hAnsi="Arial"/>
          <w:sz w:val="24"/>
          <w:szCs w:val="24"/>
          <w:rtl w:val="0"/>
          <w:lang w:val="en-US"/>
        </w:rPr>
      </w:pPr>
      <w:r>
        <w:rPr>
          <w:rFonts w:ascii="Arial" w:hAnsi="Arial"/>
          <w:sz w:val="24"/>
          <w:szCs w:val="24"/>
          <w:rtl w:val="0"/>
          <w:lang w:val="en-US"/>
        </w:rPr>
        <w:t>polar bear.ai</w:t>
      </w:r>
    </w:p>
    <w:p>
      <w:pPr>
        <w:pStyle w:val="Body A"/>
      </w:pPr>
    </w:p>
    <w:p>
      <w:pPr>
        <w:pStyle w:val="Body A"/>
        <w:rPr>
          <w:rFonts w:ascii="Helvetica" w:cs="Helvetica" w:hAnsi="Helvetica" w:eastAsia="Helvetica"/>
          <w:b w:val="1"/>
          <w:bCs w:val="1"/>
          <w:outline w:val="0"/>
          <w:color w:val="244084"/>
          <w:sz w:val="24"/>
          <w:szCs w:val="24"/>
          <w:u w:color="244084"/>
          <w14:textFill>
            <w14:solidFill>
              <w14:srgbClr w14:val="244084"/>
            </w14:solidFill>
          </w14:textFill>
        </w:rPr>
      </w:pPr>
      <w:r>
        <w:rPr>
          <w:rFonts w:ascii="Arial" w:hAnsi="Arial"/>
          <w:b w:val="1"/>
          <w:bCs w:val="1"/>
          <w:outline w:val="0"/>
          <w:color w:val="244084"/>
          <w:sz w:val="26"/>
          <w:szCs w:val="26"/>
          <w:u w:color="244084"/>
          <w:rtl w:val="0"/>
          <w:lang w:val="en-US"/>
          <w14:textFill>
            <w14:solidFill>
              <w14:srgbClr w14:val="244084"/>
            </w14:solidFill>
          </w14:textFill>
        </w:rPr>
        <w:t>Peer Response</w:t>
      </w:r>
    </w:p>
    <w:p>
      <w:pPr>
        <w:pStyle w:val="Body A"/>
        <w:spacing w:line="264" w:lineRule="auto"/>
        <w:rPr>
          <w:del w:id="19" w:date="2021-11-20T15:47:19Z" w:author="Tzu-Yu Lo"/>
          <w:sz w:val="24"/>
          <w:szCs w:val="24"/>
        </w:rPr>
      </w:pPr>
      <w:del w:id="20" w:date="2021-11-20T15:47:19Z" w:author="Tzu-Yu Lo">
        <w:r>
          <w:rPr/>
          <w:br w:type="textWrapping"/>
        </w:r>
      </w:del>
    </w:p>
    <w:p>
      <w:pPr>
        <w:pStyle w:val="Body A"/>
        <w:spacing w:line="264" w:lineRule="auto"/>
        <w:rPr>
          <w:rFonts w:ascii="Arial" w:cs="Arial" w:hAnsi="Arial" w:eastAsia="Arial"/>
          <w:sz w:val="24"/>
          <w:szCs w:val="24"/>
          <w:lang w:val="en-US"/>
        </w:rPr>
      </w:pPr>
      <w:del w:id="21" w:date="2021-11-20T15:47:19Z" w:author="Tzu-Yu Lo">
        <w:r>
          <w:rPr>
            <w:rFonts w:ascii="Helvetica" w:hAnsi="Helvetica"/>
            <w:i w:val="1"/>
            <w:iCs w:val="1"/>
            <w:outline w:val="0"/>
            <w:color w:val="000000"/>
            <w:sz w:val="24"/>
            <w:szCs w:val="24"/>
            <w:u w:color="000000"/>
            <w:rtl w:val="0"/>
            <w:lang w:val="en-US"/>
            <w14:textFill>
              <w14:solidFill>
                <w14:srgbClr w14:val="000000"/>
              </w14:solidFill>
            </w14:textFill>
          </w:rPr>
          <w:delText>(The response of at least one classmate to your assembled work: what they think your work represents and what career they believe you are seeking. The feedback should be at least a paragraph long. )</w:delText>
        </w:r>
      </w:del>
      <w:r>
        <w:rPr>
          <w:rFonts w:ascii="Arial" w:hAnsi="Arial"/>
          <w:sz w:val="24"/>
          <w:szCs w:val="24"/>
          <w:rtl w:val="0"/>
          <w:lang w:val="en-US"/>
        </w:rPr>
        <w:t>The contents of this portfolio lead me to believe that you are pursuing a design-based career. The smile bakery logo, and the design of stethoscope packages, also the Christmas card are very impressive and would be sure to impress a potential employer that is looking for someone who possesses drawing skills. I</w:t>
      </w:r>
      <w:r>
        <w:rPr>
          <w:rFonts w:ascii="Arial" w:hAnsi="Arial" w:hint="default"/>
          <w:sz w:val="24"/>
          <w:szCs w:val="24"/>
          <w:rtl w:val="0"/>
          <w:lang w:val="en-US"/>
        </w:rPr>
        <w:t>’</w:t>
      </w:r>
      <w:r>
        <w:rPr>
          <w:rFonts w:ascii="Arial" w:hAnsi="Arial"/>
          <w:sz w:val="24"/>
          <w:szCs w:val="24"/>
          <w:rtl w:val="0"/>
          <w:lang w:val="en-US"/>
        </w:rPr>
        <w:t>m not sure whether the 3D works are getting your overall portfolio to look better or not, but if I were you, I would more focus and work on the visual design. After going over all works even under the work to add, I like to say that overall, I think the examples here do a fine job of</w:t>
      </w:r>
      <w:ins w:id="22" w:date="2021-11-20T16:37:18Z" w:author="Tzu-Yu Lo">
        <w:r>
          <w:rPr>
            <w:rFonts w:ascii="Arial" w:hAnsi="Arial"/>
            <w:sz w:val="24"/>
            <w:szCs w:val="24"/>
            <w:rtl w:val="0"/>
            <w:lang w:val="zh-TW" w:eastAsia="zh-TW"/>
          </w:rPr>
          <w:t xml:space="preserve">   </w:t>
        </w:r>
      </w:ins>
      <w:r>
        <w:rPr>
          <w:rFonts w:ascii="Arial" w:hAnsi="Arial"/>
          <w:sz w:val="24"/>
          <w:szCs w:val="24"/>
          <w:rtl w:val="0"/>
          <w:lang w:val="en-US"/>
        </w:rPr>
        <w:t xml:space="preserve"> demonstrating your capabilities as a visual artist and make up a good first draft of a</w:t>
      </w:r>
      <w:ins w:id="23" w:date="2021-11-20T16:37:22Z" w:author="Tzu-Yu Lo">
        <w:r>
          <w:rPr>
            <w:rFonts w:ascii="Arial" w:hAnsi="Arial"/>
            <w:sz w:val="24"/>
            <w:szCs w:val="24"/>
            <w:rtl w:val="0"/>
            <w:lang w:val="zh-TW" w:eastAsia="zh-TW"/>
          </w:rPr>
          <w:t xml:space="preserve">  </w:t>
        </w:r>
      </w:ins>
      <w:r>
        <w:rPr>
          <w:rFonts w:ascii="Arial" w:hAnsi="Arial"/>
          <w:sz w:val="24"/>
          <w:szCs w:val="24"/>
          <w:rtl w:val="0"/>
          <w:lang w:val="en-US"/>
        </w:rPr>
        <w:t xml:space="preserve"> future </w:t>
      </w:r>
      <w:ins w:id="24" w:date="2021-11-20T15:48:26Z" w:author="Tzu-Yu Lo">
        <w:r>
          <w:rPr>
            <w:rFonts w:ascii="Arial" w:hAnsi="Arial"/>
            <w:sz w:val="24"/>
            <w:szCs w:val="24"/>
            <w:rtl w:val="0"/>
            <w:lang w:val="en-US"/>
          </w:rPr>
          <w:t xml:space="preserve"> </w:t>
        </w:r>
      </w:ins>
      <w:del w:id="25" w:date="2021-11-20T15:48:22Z" w:author="Tzu-Yu Lo">
        <w:r>
          <w:rPr>
            <w:rFonts w:ascii="Arial" w:hAnsi="Arial"/>
            <w:sz w:val="24"/>
            <w:szCs w:val="24"/>
            <w:rtl w:val="0"/>
            <w:lang w:val="en-US"/>
          </w:rPr>
          <w:delText>portfoli.</w:delText>
        </w:r>
      </w:del>
      <w:r>
        <w:rPr>
          <w:rFonts w:ascii="Arial" w:hAnsi="Arial"/>
          <w:sz w:val="24"/>
          <w:szCs w:val="24"/>
          <w:rtl w:val="0"/>
          <w:lang w:val="en-US"/>
        </w:rPr>
        <w:t>portfolio</w:t>
      </w:r>
      <w:ins w:id="26" w:date="2021-11-20T17:08:15Z" w:author="Tzu-Yu Lo">
        <w:r>
          <w:rPr>
            <w:rFonts w:ascii="Arial" w:hAnsi="Arial"/>
            <w:sz w:val="24"/>
            <w:szCs w:val="24"/>
            <w:rtl w:val="0"/>
            <w:lang w:val="en-US"/>
          </w:rPr>
          <w:t>.</w:t>
        </w:r>
      </w:ins>
    </w:p>
    <w:p>
      <w:pPr>
        <w:pStyle w:val="Default"/>
        <w:bidi w:val="0"/>
        <w:spacing w:before="0" w:line="240" w:lineRule="auto"/>
        <w:ind w:left="0" w:right="0" w:firstLine="0"/>
        <w:jc w:val="left"/>
        <w:rPr>
          <w:rFonts w:ascii="Arial" w:cs="Arial" w:hAnsi="Arial" w:eastAsia="Arial"/>
          <w:outline w:val="0"/>
          <w:color w:val="323130"/>
          <w:sz w:val="24"/>
          <w:szCs w:val="24"/>
          <w:shd w:val="clear" w:color="auto" w:fill="ffffff"/>
          <w:rtl w:val="0"/>
          <w:lang w:val="en-US"/>
          <w14:textFill>
            <w14:solidFill>
              <w14:srgbClr w14:val="323130"/>
            </w14:solidFill>
          </w14:textFill>
        </w:rPr>
      </w:pPr>
      <w:r>
        <w:rPr>
          <w:rFonts w:ascii="Arial" w:hAnsi="Arial" w:hint="default"/>
          <w:outline w:val="0"/>
          <w:color w:val="323130"/>
          <w:sz w:val="20"/>
          <w:szCs w:val="20"/>
          <w:shd w:val="clear" w:color="auto" w:fill="ffffff"/>
          <w:rtl w:val="0"/>
          <w:lang w:val="en-US"/>
          <w14:textFill>
            <w14:solidFill>
              <w14:srgbClr w14:val="323130"/>
            </w14:solidFill>
          </w14:textFill>
        </w:rPr>
        <w:t> </w:t>
      </w:r>
      <w:r>
        <w:rPr>
          <w:rFonts w:ascii="Arial" w:hAnsi="Arial"/>
          <w:outline w:val="0"/>
          <w:color w:val="323130"/>
          <w:sz w:val="20"/>
          <w:szCs w:val="20"/>
          <w:shd w:val="clear" w:color="auto" w:fill="ffffff"/>
          <w:rtl w:val="0"/>
          <w:lang w:val="en-US"/>
          <w14:textFill>
            <w14:solidFill>
              <w14:srgbClr w14:val="323130"/>
            </w14:solidFill>
          </w14:textFill>
        </w:rPr>
        <w:t>-</w:t>
      </w:r>
      <w:r>
        <w:rPr>
          <w:rFonts w:ascii="Arial" w:hAnsi="Arial"/>
          <w:outline w:val="0"/>
          <w:color w:val="323130"/>
          <w:sz w:val="20"/>
          <w:szCs w:val="20"/>
          <w:shd w:val="clear" w:color="auto" w:fill="ffffff"/>
          <w:rtl w:val="0"/>
          <w:lang w:val="en-US"/>
          <w14:textFill>
            <w14:solidFill>
              <w14:srgbClr w14:val="323130"/>
            </w14:solidFill>
          </w14:textFill>
        </w:rPr>
        <w:t>Mi Seon Kwon</w:t>
      </w:r>
    </w:p>
    <w:p>
      <w:pPr>
        <w:pStyle w:val="Body A"/>
        <w:spacing w:line="264" w:lineRule="auto"/>
        <w:rPr>
          <w:rFonts w:ascii="Arial" w:cs="Arial" w:hAnsi="Arial" w:eastAsia="Arial"/>
          <w:sz w:val="24"/>
          <w:szCs w:val="24"/>
          <w:lang w:val="en-US"/>
        </w:rPr>
      </w:pPr>
    </w:p>
    <w:p>
      <w:pPr>
        <w:pStyle w:val="Body A"/>
        <w:spacing w:line="264" w:lineRule="auto"/>
        <w:rPr>
          <w:rFonts w:ascii="Helvetica" w:cs="Helvetica" w:hAnsi="Helvetica" w:eastAsia="Helvetica"/>
          <w:sz w:val="24"/>
          <w:szCs w:val="24"/>
        </w:rPr>
      </w:pPr>
      <w:r>
        <w:rPr>
          <w:rFonts w:ascii="Helvetica" w:hAnsi="Helvetica" w:hint="default"/>
          <w:sz w:val="24"/>
          <w:szCs w:val="24"/>
          <w:rtl w:val="0"/>
          <w:lang w:val="en-US"/>
        </w:rPr>
        <w:t>“</w:t>
      </w:r>
      <w:r>
        <w:rPr>
          <w:rFonts w:ascii="Helvetica" w:hAnsi="Helvetica"/>
          <w:sz w:val="24"/>
          <w:szCs w:val="24"/>
          <w:rtl w:val="0"/>
          <w:lang w:val="en-US"/>
        </w:rPr>
        <w:t>Impressive work! If I were to guess, I would presume that most of your portfolio content revolves around graphic design and more imagery-focused creations. With work such as the package design, the Christmas card, the bakery bag design, and the planned card and package design, your portfolio seems to be very directed towards visually appealing brand designs for business-related objects, which is great! That is an important quality with businesses in this day of age. If I may suggest two things, I think that if you went back and added a background and more design to the 3d package model, that would turn out nice! One thing that would also be interesting would be adding a 3D background to the 3D boy walking animation instead of an illustrated background. Just some food for thought. Amazing work, Treena!</w:t>
      </w:r>
      <w:r>
        <w:rPr>
          <w:rFonts w:ascii="Helvetica" w:hAnsi="Helvetica" w:hint="default"/>
          <w:sz w:val="24"/>
          <w:szCs w:val="24"/>
          <w:rtl w:val="0"/>
          <w:lang w:val="en-US"/>
        </w:rPr>
        <w:t>”</w:t>
      </w:r>
    </w:p>
    <w:p>
      <w:pPr>
        <w:pStyle w:val="Body A"/>
        <w:rPr>
          <w:del w:id="27" w:date="2021-11-20T17:08:14Z" w:author="Tzu-Yu Lo"/>
          <w:rFonts w:ascii="Helvetica" w:cs="Helvetica" w:hAnsi="Helvetica" w:eastAsia="Helvetica"/>
          <w:i w:val="1"/>
          <w:iCs w:val="1"/>
          <w:sz w:val="24"/>
          <w:szCs w:val="24"/>
        </w:rPr>
      </w:pPr>
      <w:r>
        <w:rPr>
          <w:rFonts w:ascii="Helvetica" w:hAnsi="Helvetica"/>
          <w:sz w:val="20"/>
          <w:szCs w:val="20"/>
          <w:rtl w:val="0"/>
          <w:lang w:val="en-US"/>
        </w:rPr>
        <w:t>-Nico Lohmann</w:t>
      </w:r>
    </w:p>
    <w:p>
      <w:pPr>
        <w:pStyle w:val="Body A"/>
        <w:rPr>
          <w:del w:id="28" w:date="2021-11-20T17:08:14Z" w:author="Tzu-Yu Lo"/>
          <w:sz w:val="24"/>
          <w:szCs w:val="24"/>
        </w:rPr>
      </w:pPr>
      <w:del w:id="29" w:date="2021-11-20T17:08:14Z" w:author="Tzu-Yu Lo">
        <w:r>
          <w:rPr/>
          <w:br w:type="textWrapping"/>
        </w:r>
      </w:del>
    </w:p>
    <w:p>
      <w:pPr>
        <w:pStyle w:val="Body A"/>
        <w:rPr>
          <w:sz w:val="24"/>
          <w:szCs w:val="24"/>
        </w:rPr>
      </w:pPr>
      <w:r>
        <w:br w:type="textWrapping"/>
      </w:r>
    </w:p>
    <w:p>
      <w:pPr>
        <w:pStyle w:val="Body A"/>
        <w:rPr>
          <w:ins w:id="30" w:date="2021-11-23T10:42:20Z" w:author="Tzu-Yu Lo"/>
          <w:sz w:val="24"/>
          <w:szCs w:val="24"/>
        </w:rPr>
      </w:pPr>
    </w:p>
    <w:p>
      <w:pPr>
        <w:pStyle w:val="Body A"/>
        <w:rPr>
          <w:ins w:id="31" w:date="2021-11-23T10:42:20Z" w:author="Tzu-Yu Lo"/>
          <w:sz w:val="24"/>
          <w:szCs w:val="24"/>
        </w:rPr>
      </w:pPr>
    </w:p>
    <w:p>
      <w:pPr>
        <w:pStyle w:val="Body A"/>
        <w:rPr>
          <w:rFonts w:ascii="Helvetica" w:cs="Helvetica" w:hAnsi="Helvetica" w:eastAsia="Helvetica"/>
          <w:b w:val="1"/>
          <w:bCs w:val="1"/>
          <w:outline w:val="0"/>
          <w:color w:val="244084"/>
          <w:sz w:val="24"/>
          <w:szCs w:val="24"/>
          <w:u w:color="244084"/>
          <w14:textFill>
            <w14:solidFill>
              <w14:srgbClr w14:val="244084"/>
            </w14:solidFill>
          </w14:textFill>
        </w:rPr>
      </w:pPr>
      <w:r>
        <w:rPr>
          <w:rFonts w:ascii="Arial" w:hAnsi="Arial"/>
          <w:b w:val="1"/>
          <w:bCs w:val="1"/>
          <w:outline w:val="0"/>
          <w:color w:val="244084"/>
          <w:sz w:val="26"/>
          <w:szCs w:val="26"/>
          <w:u w:color="244084"/>
          <w:rtl w:val="0"/>
          <w:lang w:val="en-US"/>
          <w14:textFill>
            <w14:solidFill>
              <w14:srgbClr w14:val="244084"/>
            </w14:solidFill>
          </w14:textFill>
        </w:rPr>
        <w:t>Creator Response</w:t>
      </w:r>
    </w:p>
    <w:p>
      <w:pPr>
        <w:pStyle w:val="Body A"/>
        <w:spacing w:line="264" w:lineRule="auto"/>
        <w:rPr>
          <w:ins w:id="32" w:date="2021-11-20T17:07:34Z" w:author="Tzu-Yu Lo"/>
          <w:rFonts w:ascii="Arial" w:cs="Arial" w:hAnsi="Arial" w:eastAsia="Arial"/>
          <w:sz w:val="24"/>
          <w:szCs w:val="24"/>
          <w:u w:color="244084"/>
        </w:rPr>
      </w:pPr>
      <w:r>
        <w:rPr>
          <w:rFonts w:ascii="Arial" w:hAnsi="Arial"/>
          <w:sz w:val="24"/>
          <w:szCs w:val="24"/>
          <w:u w:color="244084"/>
          <w:rtl w:val="0"/>
          <w:lang w:val="en-US"/>
        </w:rPr>
        <w:t xml:space="preserve">Becoming a Graphic Designer is my goal. Based on the research I did, some companies required Graphic Designer who has both coding and drawing skills. Therefore, that is the reason why I add web design and graphic design works to my portfolio. I believe some designs may need to use 3D to present, so that is the reason why I add 3D modelling works to my portfolio is. It maybe could be an advantage if I have 3D modelling skills. However, I will consider that if too many types of works in my portfolio may let the most strong advantage out focus. </w:t>
      </w:r>
    </w:p>
    <w:p>
      <w:pPr>
        <w:pStyle w:val="Body A"/>
        <w:spacing w:line="168" w:lineRule="auto"/>
        <w:rPr>
          <w:del w:id="33" w:date="2021-11-20T17:07:31Z" w:author="Tzu-Yu Lo"/>
          <w:rFonts w:ascii="Arial" w:cs="Arial" w:hAnsi="Arial" w:eastAsia="Arial"/>
          <w:sz w:val="24"/>
          <w:szCs w:val="24"/>
          <w:u w:color="244084"/>
        </w:rPr>
      </w:pPr>
    </w:p>
    <w:p>
      <w:pPr>
        <w:pStyle w:val="Body A"/>
        <w:rPr>
          <w:rFonts w:ascii="Arial" w:cs="Arial" w:hAnsi="Arial" w:eastAsia="Arial"/>
          <w:sz w:val="24"/>
          <w:szCs w:val="24"/>
          <w:u w:color="244084"/>
        </w:rPr>
      </w:pPr>
    </w:p>
    <w:p>
      <w:pPr>
        <w:pStyle w:val="Body A"/>
        <w:rPr>
          <w:del w:id="34" w:date="2021-11-20T16:37:37Z" w:author="Tzu-Yu Lo"/>
          <w:sz w:val="24"/>
          <w:szCs w:val="24"/>
        </w:rPr>
      </w:pPr>
      <w:r>
        <w:rPr>
          <w:rFonts w:ascii="Arial" w:hAnsi="Arial"/>
          <w:sz w:val="24"/>
          <w:szCs w:val="24"/>
          <w:u w:color="244084"/>
          <w:rtl w:val="0"/>
          <w:lang w:val="en-US"/>
        </w:rPr>
        <w:t>I am proficient in HTML, Adobe Creative Suite, so I think the works I choose match my professional skills. For example, the Christmas card project. Although the Christmas card is my previous work, I have the whole process to present employer that how I begin the project and have the final print.</w:t>
      </w:r>
      <w:del w:id="35" w:date="2021-11-20T16:37:37Z" w:author="Tzu-Yu Lo">
        <w:r>
          <w:rPr/>
          <w:br w:type="textWrapping"/>
        </w:r>
      </w:del>
    </w:p>
    <w:p>
      <w:pPr>
        <w:pStyle w:val="Body A"/>
        <w:rPr>
          <w:rFonts w:ascii="Helvetica" w:cs="Helvetica" w:hAnsi="Helvetica" w:eastAsia="Helvetica"/>
          <w:i w:val="1"/>
          <w:iCs w:val="1"/>
          <w:outline w:val="0"/>
          <w:color w:val="000000"/>
          <w:sz w:val="24"/>
          <w:szCs w:val="24"/>
          <w:u w:color="000000"/>
          <w14:textFill>
            <w14:solidFill>
              <w14:srgbClr w14:val="000000"/>
            </w14:solidFill>
          </w14:textFill>
        </w:rPr>
      </w:pPr>
      <w:del w:id="36" w:date="2021-11-20T16:37:37Z" w:author="Tzu-Yu Lo">
        <w:r>
          <w:rPr>
            <w:rFonts w:ascii="Helvetica" w:hAnsi="Helvetica"/>
            <w:i w:val="1"/>
            <w:iCs w:val="1"/>
            <w:outline w:val="0"/>
            <w:color w:val="000000"/>
            <w:sz w:val="24"/>
            <w:szCs w:val="24"/>
            <w:u w:color="000000"/>
            <w:rtl w:val="0"/>
            <w:lang w:val="en-US"/>
            <w14:textFill>
              <w14:solidFill>
                <w14:srgbClr w14:val="000000"/>
              </w14:solidFill>
            </w14:textFill>
          </w:rPr>
          <w:delText>(Detail how your peer</w:delText>
        </w:r>
      </w:del>
      <w:del w:id="37" w:date="2021-11-20T16:37:37Z" w:author="Tzu-Yu Lo">
        <w:r>
          <w:rPr>
            <w:rFonts w:ascii="Helvetica" w:hAnsi="Helvetica" w:hint="default"/>
            <w:i w:val="1"/>
            <w:iCs w:val="1"/>
            <w:outline w:val="0"/>
            <w:color w:val="000000"/>
            <w:sz w:val="24"/>
            <w:szCs w:val="24"/>
            <w:u w:color="000000"/>
            <w:rtl w:val="0"/>
            <w:lang w:val="en-US"/>
            <w14:textFill>
              <w14:solidFill>
                <w14:srgbClr w14:val="000000"/>
              </w14:solidFill>
            </w14:textFill>
          </w:rPr>
          <w:delText>’</w:delText>
        </w:r>
      </w:del>
      <w:del w:id="38" w:date="2021-11-20T16:37:37Z" w:author="Tzu-Yu Lo">
        <w:r>
          <w:rPr>
            <w:rFonts w:ascii="Helvetica" w:hAnsi="Helvetica"/>
            <w:i w:val="1"/>
            <w:iCs w:val="1"/>
            <w:outline w:val="0"/>
            <w:color w:val="000000"/>
            <w:sz w:val="24"/>
            <w:szCs w:val="24"/>
            <w:u w:color="000000"/>
            <w:rtl w:val="0"/>
            <w:lang w:val="en-US"/>
            <w14:textFill>
              <w14:solidFill>
                <w14:srgbClr w14:val="000000"/>
              </w14:solidFill>
            </w14:textFill>
          </w:rPr>
          <w:delText>s response differ from the goals you have , and how that might be altered by adding or changing work. The feedback should be at least a paragraph long.)</w:delText>
        </w:r>
      </w:del>
    </w:p>
    <w:p>
      <w:pPr>
        <w:pStyle w:val="Body A"/>
      </w:pPr>
      <w:r>
        <w:br w:type="textWrapping"/>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